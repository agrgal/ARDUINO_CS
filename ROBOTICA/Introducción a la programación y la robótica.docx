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 a la programación y la robótica. Septiembre 2015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Resuelve el siguiente problema: trabajo en una cooperativa de fresas y estoy en la cinta transportadora que trae los frutos. Cojo una caja vacía, de 15 unidades, selecciono las fresas de tamaño medio, y las voy colocando en sus cajas.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cogido una fresa.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Cojo tres más.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 siguientes tres veces cojo dos fresas cada vez.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Retiro dos fresas que no me han gustado su aspecto.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 siguientes cinco veces 5 fresas cada vez.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Pongo dos más.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 fin, relleno una caja y termino.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¿Cuántas cajas he rellenado? ¿Cuántas fresas faltaban para terminar la última caja?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ins w:author="Aurelio Gallardo Rodríguez" w:id="0" w:date="2015-09-15T19:03:04Z"/>
          <w:u w:val="none"/>
        </w:rPr>
      </w:pPr>
      <w:r w:rsidDel="00000000" w:rsidR="00000000" w:rsidRPr="00000000">
        <w:rPr>
          <w:rtl w:val="0"/>
        </w:rPr>
        <w:t xml:space="preserve">Se te pincha la rueda de la bici. Dime, paso a paso, qué tienes que hacer desde que estás en marcha sobre la bici hasta que vuelves a correr en ella. Sé escueto y preciso. Por ejemplo…:</w:t>
      </w:r>
      <w:ins w:author="Aurelio Gallardo Rodríguez" w:id="0" w:date="2015-09-15T19:03:0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ins w:author="Aurelio Gallardo Rodríguez" w:id="0" w:date="2015-09-15T19:03:04Z"/>
          <w:u w:val="none"/>
        </w:rPr>
      </w:pPr>
      <w:ins w:author="Aurelio Gallardo Rodríguez" w:id="0" w:date="2015-09-15T19:03:04Z">
        <w:r w:rsidDel="00000000" w:rsidR="00000000" w:rsidRPr="00000000">
          <w:rPr>
            <w:rtl w:val="0"/>
          </w:rPr>
          <w:t xml:space="preserve">Bajarse de la bicicleta.</w:t>
        </w:r>
      </w:ins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ins w:author="Aurelio Gallardo Rodríguez" w:id="0" w:date="2015-09-15T19:03:04Z"/>
          <w:u w:val="none"/>
        </w:rPr>
      </w:pPr>
      <w:ins w:author="Aurelio Gallardo Rodríguez" w:id="0" w:date="2015-09-15T19:03:04Z">
        <w:r w:rsidDel="00000000" w:rsidR="00000000" w:rsidRPr="00000000">
          <w:rPr>
            <w:rtl w:val="0"/>
          </w:rPr>
          <w:t xml:space="preserve">Poner el patacabras.</w:t>
        </w:r>
      </w:ins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ins w:author="Aurelio Gallardo Rodríguez" w:id="0" w:date="2015-09-15T19:03:04Z"/>
          <w:u w:val="none"/>
        </w:rPr>
      </w:pPr>
      <w:ins w:author="Aurelio Gallardo Rodríguez" w:id="0" w:date="2015-09-15T19:03:04Z">
        <w:r w:rsidDel="00000000" w:rsidR="00000000" w:rsidRPr="00000000">
          <w:rPr>
            <w:rtl w:val="0"/>
          </w:rPr>
          <w:t xml:space="preserve">Buscar los desmontables y los parches.</w:t>
        </w:r>
      </w:ins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  <w:rPrChange w:author="Aurelio Gallardo Rodríguez" w:id="1" w:date="2015-09-15T19:03:07Z">
            <w:rPr>
              <w:u w:val="none"/>
            </w:rPr>
          </w:rPrChange>
        </w:rPr>
        <w:pPrChange w:author="Aurelio Gallardo Rodríguez" w:id="0" w:date="2015-09-15T19:03:07Z">
          <w:pPr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hanging="360"/>
            <w:contextualSpacing w:val="1"/>
          </w:pPr>
        </w:pPrChange>
      </w:pPr>
      <w:ins w:author="Aurelio Gallardo Rodríguez" w:id="0" w:date="2015-09-15T19:03:04Z">
        <w:r w:rsidDel="00000000" w:rsidR="00000000" w:rsidRPr="00000000">
          <w:rPr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ins w:author="Aurelio Gallardo Rodríguez" w:id="2" w:date="2015-09-15T19:09:48Z">
        <w:r w:rsidDel="00000000" w:rsidR="00000000" w:rsidRPr="00000000">
          <w:pict>
            <v:rect style="width:0.0pt;height:1.5pt" o:hr="t" o:hrstd="t" o:hralign="center" fillcolor="#A0A0A0" stroked="f"/>
          </w:pic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 siete sillas tengo sentadas a siete personas. Tengo una silla más vacía. La secuencia de edades de cada persona es: silla 1 → 15, silla 2 → 30, silla 3 → 14, silla 4 → 8, silla 5 → 20, silla 6 → 75, silla 7 → 25, silla 8 → Nadie.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objetivo es ordenar a las personas por edades, de menor a mayor. Al final la silla 8 debe estar vacía.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pueden levantarse más de dos personas a la vez.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Puede usarse la silla que esté vacía para sentar a alguien.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 ellos no pueden comunicarse, y sólo tú sabes sus edades.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un proceso lógico para ordenarlos lo más rápido posible.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